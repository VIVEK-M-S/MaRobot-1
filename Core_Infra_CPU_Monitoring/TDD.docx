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d960ba51f9c471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Core Infra CPU Monitoring</w:t>
      </w:r>
    </w:p>
    <w:ins w:id="0" w:author="MANAPPURAM\Manarobot1" w:date="2022-11-26T11:31:04.0038135+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ANAPPURAM\Manarobot1" w:date="2022-11-26T11:31:04.0824659+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Blank Process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Core Infra CPU Monitoring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22.4.3.0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22.4.3.0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Browser_Inside_Working.xaml</w:t>
      </w:r>
    </w:p>
    <w:p>
      <w:pPr/>
    </w:p>
    <w:p>
      <w:pPr/>
      <w:r>
        <w:rPr>
          <w:lang w:val=""/>
          <w:rFonts w:ascii="Calibri Light (Headings)" w:hAnsi="Calibri Light (Headings)" w:cs="Calibri Light (Headings)" w:eastAsia="Calibri Light (Headings)"/>
          <w:b/>
          <w:i/>
          <w:sz w:val="24"/>
          <w:szCs w:val="24"/>
          <w:color w:val="000000"/>
        </w:rPr>
        <w:t>Location: \Browser_Inside_Working.xaml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Kill.xaml</w:t>
      </w:r>
    </w:p>
    <w:p>
      <w:pPr/>
    </w:p>
    <w:p>
      <w:pPr/>
      <w:r>
        <w:rPr>
          <w:lang w:val=""/>
          <w:rFonts w:ascii="Calibri Light (Headings)" w:hAnsi="Calibri Light (Headings)" w:cs="Calibri Light (Headings)" w:eastAsia="Calibri Light (Headings)"/>
          <w:b/>
          <w:i/>
          <w:sz w:val="24"/>
          <w:szCs w:val="24"/>
          <w:color w:val="000000"/>
        </w:rPr>
        <w:t>Location: \Kill.xaml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8.3  Login.xaml</w:t>
      </w:r>
    </w:p>
    <w:p>
      <w:pPr/>
    </w:p>
    <w:p>
      <w:pPr/>
      <w:r>
        <w:rPr>
          <w:lang w:val=""/>
          <w:rFonts w:ascii="Calibri Light (Headings)" w:hAnsi="Calibri Light (Headings)" w:cs="Calibri Light (Headings)" w:eastAsia="Calibri Light (Headings)"/>
          <w:b/>
          <w:i/>
          <w:sz w:val="24"/>
          <w:szCs w:val="24"/>
          <w:color w:val="000000"/>
        </w:rPr>
        <w:t>Location: \Login.xaml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log_out.xaml</w:t>
      </w:r>
    </w:p>
    <w:p>
      <w:pPr/>
    </w:p>
    <w:p>
      <w:pPr/>
      <w:r>
        <w:rPr>
          <w:lang w:val=""/>
          <w:rFonts w:ascii="Calibri Light (Headings)" w:hAnsi="Calibri Light (Headings)" w:cs="Calibri Light (Headings)" w:eastAsia="Calibri Light (Headings)"/>
          <w:b/>
          <w:i/>
          <w:sz w:val="24"/>
          <w:szCs w:val="24"/>
          <w:color w:val="000000"/>
        </w:rPr>
        <w:t>Location: \log_out.xaml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  Mail.xaml</w:t>
      </w:r>
    </w:p>
    <w:p>
      <w:pPr/>
      <w:r>
        <w:rPr>
          <w:lang w:val=""/>
          <w:rFonts w:ascii="Calibri Light (Headings)" w:hAnsi="Calibri Light (Headings)" w:cs="Calibri Light (Headings)" w:eastAsia="Calibri Light (Headings)"/>
          <w:sz w:val="22"/>
          <w:szCs w:val="22"/>
          <w:color w:val="000000"/>
        </w:rPr>
        <w:t>Image convert to Base 64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Base 64 convert to image file</w:t>
      </w:r>
    </w:p>
    <w:p>
      <w:pPr/>
    </w:p>
    <w:p>
      <w:pPr/>
      <w:r>
        <w:rPr>
          <w:lang w:val=""/>
          <w:rFonts w:ascii="Calibri Light (Headings)" w:hAnsi="Calibri Light (Headings)" w:cs="Calibri Light (Headings)" w:eastAsia="Calibri Light (Headings)"/>
          <w:b/>
          <w:i/>
          <w:sz w:val="24"/>
          <w:szCs w:val="24"/>
          <w:color w:val="000000"/>
        </w:rPr>
        <w:t>Location: \Mail.xaml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Proceed</w:t>
            </w:r>
          </w:p>
        </w:tc>
        <w:tc>
          <w:tcPr>
            <w:tcW w:w="2310" w:type="auto"/>
          </w:tcPr>
          <w:p>
            <w:pPr/>
            <w:r>
              <w:t>InOutArgument(x:Boolean)</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InitAllSettings.xaml</w:t>
      </w:r>
    </w:p>
    <w:p>
      <w:pPr/>
      <w:r>
        <w:rPr>
          <w:lang w:val=""/>
          <w:rFonts w:ascii="Calibri Light (Headings)" w:hAnsi="Calibri Light (Headings)" w:cs="Calibri Light (Headings)" w:eastAsia="Calibri Light (Headings)"/>
          <w:sz w:val="22"/>
          <w:szCs w:val="22"/>
          <w:color w:val="000000"/>
        </w:rPr>
        <w:t xml:space="preserve">Init All Settings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Read the Config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Folder 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Assign the log dates and log paths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Create a Dictionary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Key and Value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the Config excel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Read The all sheet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Settings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Constant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Remove the Null Value and white spaces</w:t>
      </w:r>
    </w:p>
    <w:p>
      <w:pPr/>
    </w:p>
    <w:p>
      <w:pPr/>
      <w:r>
        <w:rPr>
          <w:lang w:val=""/>
          <w:rFonts w:ascii="Calibri Light (Headings)" w:hAnsi="Calibri Light (Headings)" w:cs="Calibri Light (Headings)" w:eastAsia="Calibri Light (Headings)"/>
          <w:b/>
          <w:i/>
          <w:sz w:val="24"/>
          <w:szCs w:val="24"/>
          <w:color w:val="000000"/>
        </w:rPr>
        <w:t>Location: \Intsetting\InitAllSettings.xaml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in_ConfigSheets</w:t>
            </w:r>
          </w:p>
        </w:tc>
        <w:tc>
          <w:tcPr>
            <w:tcW w:w="2310" w:type="auto"/>
          </w:tcPr>
          <w:p>
            <w:pPr/>
            <w:r>
              <w:t>InArgument(x:String)</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Excel_Report.xaml</w:t>
      </w:r>
    </w:p>
    <w:p>
      <w:pPr/>
    </w:p>
    <w:p>
      <w:pPr/>
      <w:r>
        <w:rPr>
          <w:lang w:val=""/>
          <w:rFonts w:ascii="Calibri Light (Headings)" w:hAnsi="Calibri Light (Headings)" w:cs="Calibri Light (Headings)" w:eastAsia="Calibri Light (Headings)"/>
          <w:b/>
          <w:i/>
          <w:sz w:val="24"/>
          <w:szCs w:val="24"/>
          <w:color w:val="000000"/>
        </w:rPr>
        <w:t>Location: \Other Docs\Excel_Report.xaml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8.9  Test.xaml</w:t>
      </w:r>
    </w:p>
    <w:p>
      <w:pPr/>
    </w:p>
    <w:p>
      <w:pPr/>
      <w:r>
        <w:rPr>
          <w:lang w:val=""/>
          <w:rFonts w:ascii="Calibri Light (Headings)" w:hAnsi="Calibri Light (Headings)" w:cs="Calibri Light (Headings)" w:eastAsia="Calibri Light (Headings)"/>
          <w:b/>
          <w:i/>
          <w:sz w:val="24"/>
          <w:szCs w:val="24"/>
          <w:color w:val="000000"/>
        </w:rPr>
        <w:t>Location: \Other Docs\Test.xaml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8.10  test1.xaml</w:t>
      </w:r>
    </w:p>
    <w:p>
      <w:pPr/>
    </w:p>
    <w:p>
      <w:pPr/>
      <w:r>
        <w:rPr>
          <w:lang w:val=""/>
          <w:rFonts w:ascii="Calibri Light (Headings)" w:hAnsi="Calibri Light (Headings)" w:cs="Calibri Light (Headings)" w:eastAsia="Calibri Light (Headings)"/>
          <w:b/>
          <w:i/>
          <w:sz w:val="24"/>
          <w:szCs w:val="24"/>
          <w:color w:val="000000"/>
        </w:rPr>
        <w:t>Location: \Other Docs\test1.xaml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8.11  testnew.xaml</w:t>
      </w:r>
    </w:p>
    <w:p>
      <w:pPr/>
    </w:p>
    <w:p>
      <w:pPr/>
      <w:r>
        <w:rPr>
          <w:lang w:val=""/>
          <w:rFonts w:ascii="Calibri Light (Headings)" w:hAnsi="Calibri Light (Headings)" w:cs="Calibri Light (Headings)" w:eastAsia="Calibri Light (Headings)"/>
          <w:b/>
          <w:i/>
          <w:sz w:val="24"/>
          <w:szCs w:val="24"/>
          <w:color w:val="000000"/>
        </w:rPr>
        <w:t>Location: \Other Docs\testnew(Autosaved).xaml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8.12  testnew.xaml</w:t>
      </w:r>
    </w:p>
    <w:p>
      <w:pPr/>
    </w:p>
    <w:p>
      <w:pPr/>
      <w:r>
        <w:rPr>
          <w:lang w:val=""/>
          <w:rFonts w:ascii="Calibri Light (Headings)" w:hAnsi="Calibri Light (Headings)" w:cs="Calibri Light (Headings)" w:eastAsia="Calibri Light (Headings)"/>
          <w:b/>
          <w:i/>
          <w:sz w:val="24"/>
          <w:szCs w:val="24"/>
          <w:color w:val="000000"/>
        </w:rPr>
        <w:t>Location: \Other Docs\testnew.xaml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8.13  Read_Excel_Sheet.xaml</w:t>
      </w:r>
    </w:p>
    <w:p>
      <w:pPr/>
      <w:r>
        <w:rPr>
          <w:lang w:val=""/>
          <w:rFonts w:ascii="Calibri Light (Headings)" w:hAnsi="Calibri Light (Headings)" w:cs="Calibri Light (Headings)" w:eastAsia="Calibri Light (Headings)"/>
          <w:sz w:val="22"/>
          <w:szCs w:val="22"/>
          <w:color w:val="000000"/>
        </w:rPr>
        <w:t>Reading The input from excel sheet</w:t>
      </w:r>
    </w:p>
    <w:p>
      <w:pPr/>
    </w:p>
    <w:p>
      <w:pPr/>
      <w:r>
        <w:rPr>
          <w:lang w:val=""/>
          <w:rFonts w:ascii="Calibri Light (Headings)" w:hAnsi="Calibri Light (Headings)" w:cs="Calibri Light (Headings)" w:eastAsia="Calibri Light (Headings)"/>
          <w:b/>
          <w:i/>
          <w:sz w:val="24"/>
          <w:szCs w:val="24"/>
          <w:color w:val="000000"/>
        </w:rPr>
        <w:t>Location: \Read excel\Read Excel Sheet.xaml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out_DataTable</w:t>
            </w:r>
          </w:p>
        </w:tc>
        <w:tc>
          <w:tcPr>
            <w:tcW w:w="2310" w:type="auto"/>
          </w:tcPr>
          <w:p>
            <w:pPr/>
            <w:r>
              <w:t>OutArgument(sd:DataTable)</w:t>
            </w:r>
          </w:p>
        </w:tc>
        <w:tc>
          <w:tcPr>
            <w:tcW w:w="2310" w:type="auto"/>
          </w:tcPr>
          <w:p>
            <w:pPr/>
          </w:p>
        </w:tc>
      </w:tr>
      <w:tr>
        <w:tc>
          <w:tcPr>
            <w:tcW w:w="2310" w:type="auto"/>
          </w:tcPr>
          <w:p>
            <w:pPr/>
            <w:r>
              <w:t>in_AddHeaders</w:t>
            </w:r>
          </w:p>
        </w:tc>
        <w:tc>
          <w:tcPr>
            <w:tcW w:w="2310" w:type="auto"/>
          </w:tcPr>
          <w:p>
            <w:pPr/>
            <w:r>
              <w:t>InArgument(x:Boolean)</w:t>
            </w:r>
          </w:p>
        </w:tc>
        <w:tc>
          <w:tcPr>
            <w:tcW w:w="2310" w:type="auto"/>
          </w:tcPr>
          <w:p>
            <w:pPr/>
          </w:p>
        </w:tc>
      </w:tr>
      <w:tr>
        <w:tc>
          <w:tcPr>
            <w:tcW w:w="2310" w:type="auto"/>
          </w:tcPr>
          <w:p>
            <w:pPr/>
            <w:r>
              <w:t>in_WorkbookPath</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in_CellAddress</w:t>
            </w:r>
          </w:p>
        </w:tc>
        <w:tc>
          <w:tcPr>
            <w:tcW w:w="2310" w:type="auto"/>
          </w:tcPr>
          <w:p>
            <w:pPr/>
            <w:r>
              <w:t>InArgument(x:String)</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\Browser_Inside_Working.xaml</w:t>
            </w:r>
          </w:p>
        </w:tc>
        <w:tc>
          <w:tcPr>
            <w:tcW w:w="2310" w:type="pct"/>
          </w:tcPr>
          <w:p>
            <w:pPr/>
          </w:p>
        </w:tc>
        <w:tc>
          <w:tcPr>
            <w:tcW w:w="2310" w:type="pct"/>
          </w:tcPr>
          <w:p>
            <w:pPr/>
            <w:r>
              <w:t>•Main.xaml</w:t>
            </w:r>
            <w:r>
              <w:br/>
            </w:r>
          </w:p>
        </w:tc>
      </w:tr>
      <w:tr>
        <w:tc>
          <w:tcPr>
            <w:tcW w:w="2310" w:type="pct"/>
          </w:tcPr>
          <w:p>
            <w:pPr/>
            <w:r>
              <w:t>\Kill.xaml</w:t>
            </w:r>
          </w:p>
        </w:tc>
        <w:tc>
          <w:tcPr>
            <w:tcW w:w="2310" w:type="pct"/>
          </w:tcPr>
          <w:p>
            <w:pPr/>
          </w:p>
        </w:tc>
        <w:tc>
          <w:tcPr>
            <w:tcW w:w="2310" w:type="pct"/>
          </w:tcPr>
          <w:p>
            <w:pPr/>
          </w:p>
        </w:tc>
      </w:tr>
      <w:tr>
        <w:tc>
          <w:tcPr>
            <w:tcW w:w="2310" w:type="pct"/>
          </w:tcPr>
          <w:p>
            <w:pPr/>
            <w:r>
              <w:t>\Login.xaml</w:t>
            </w:r>
          </w:p>
        </w:tc>
        <w:tc>
          <w:tcPr>
            <w:tcW w:w="2310" w:type="pct"/>
          </w:tcPr>
          <w:p>
            <w:pPr/>
          </w:p>
        </w:tc>
        <w:tc>
          <w:tcPr>
            <w:tcW w:w="2310" w:type="pct"/>
          </w:tcPr>
          <w:p>
            <w:pPr/>
            <w:r>
              <w:t>•Main.xaml</w:t>
            </w:r>
            <w:r>
              <w:br/>
            </w:r>
          </w:p>
        </w:tc>
      </w:tr>
      <w:tr>
        <w:tc>
          <w:tcPr>
            <w:tcW w:w="2310" w:type="pct"/>
          </w:tcPr>
          <w:p>
            <w:pPr/>
            <w:r>
              <w:t>\log_out.xaml</w:t>
            </w:r>
          </w:p>
        </w:tc>
        <w:tc>
          <w:tcPr>
            <w:tcW w:w="2310" w:type="pct"/>
          </w:tcPr>
          <w:p>
            <w:pPr/>
          </w:p>
        </w:tc>
        <w:tc>
          <w:tcPr>
            <w:tcW w:w="2310" w:type="pct"/>
          </w:tcPr>
          <w:p>
            <w:pPr/>
          </w:p>
        </w:tc>
      </w:tr>
      <w:tr>
        <w:tc>
          <w:tcPr>
            <w:tcW w:w="2310" w:type="pct"/>
          </w:tcPr>
          <w:p>
            <w:pPr/>
            <w:r>
              <w:t>\Mail.xaml</w:t>
            </w:r>
          </w:p>
        </w:tc>
        <w:tc>
          <w:tcPr>
            <w:tcW w:w="2310" w:type="pct"/>
          </w:tcPr>
          <w:p>
            <w:pPr/>
          </w:p>
        </w:tc>
        <w:tc>
          <w:tcPr>
            <w:tcW w:w="2310" w:type="pct"/>
          </w:tcPr>
          <w:p>
            <w:pPr/>
            <w:r>
              <w:t>•Main.xaml</w:t>
            </w:r>
            <w:r>
              <w:br/>
            </w:r>
          </w:p>
        </w:tc>
      </w:tr>
      <w:tr>
        <w:tc>
          <w:tcPr>
            <w:tcW w:w="2310" w:type="pct"/>
          </w:tcPr>
          <w:p>
            <w:pPr/>
            <w:r>
              <w:t>\Main.xaml</w:t>
            </w:r>
          </w:p>
        </w:tc>
        <w:tc>
          <w:tcPr>
            <w:tcW w:w="2310" w:type="pct"/>
          </w:tcPr>
          <w:p>
            <w:pPr/>
            <w:r>
              <w:t>•Intsetting\InitAllSettings.xaml</w:t>
            </w:r>
            <w:r>
              <w:br/>
            </w:r>
            <w:r>
              <w:t>•Login.xaml</w:t>
            </w:r>
            <w:r>
              <w:br/>
            </w:r>
            <w:r>
              <w:t>•Browser_Inside_Working.xaml</w:t>
            </w:r>
            <w:r>
              <w:br/>
            </w:r>
            <w:r>
              <w:t>•Mail.xaml</w:t>
            </w:r>
            <w:r>
              <w:br/>
            </w:r>
          </w:p>
        </w:tc>
        <w:tc>
          <w:tcPr>
            <w:tcW w:w="2310" w:type="pct"/>
          </w:tcPr>
          <w:p>
            <w:pPr/>
          </w:p>
        </w:tc>
      </w:tr>
      <w:tr>
        <w:tc>
          <w:tcPr>
            <w:tcW w:w="2310" w:type="pct"/>
          </w:tcPr>
          <w:p>
            <w:pPr/>
            <w:r>
              <w:t>\Intsetting\InitAllSettings.xaml</w:t>
            </w:r>
          </w:p>
        </w:tc>
        <w:tc>
          <w:tcPr>
            <w:tcW w:w="2310" w:type="pct"/>
          </w:tcPr>
          <w:p>
            <w:pPr/>
            <w:r>
              <w:t>•Read excel\Read Excel Sheet.xaml</w:t>
            </w:r>
            <w:r>
              <w:br/>
            </w:r>
          </w:p>
        </w:tc>
        <w:tc>
          <w:tcPr>
            <w:tcW w:w="2310" w:type="pct"/>
          </w:tcPr>
          <w:p>
            <w:pPr/>
            <w:r>
              <w:t>•Main.xaml</w:t>
            </w:r>
            <w:r>
              <w:br/>
            </w:r>
          </w:p>
        </w:tc>
      </w:tr>
      <w:tr>
        <w:tc>
          <w:tcPr>
            <w:tcW w:w="2310" w:type="pct"/>
          </w:tcPr>
          <w:p>
            <w:pPr/>
            <w:r>
              <w:t>\Other Docs\Excel_Report.xaml</w:t>
            </w:r>
          </w:p>
        </w:tc>
        <w:tc>
          <w:tcPr>
            <w:tcW w:w="2310" w:type="pct"/>
          </w:tcPr>
          <w:p>
            <w:pPr/>
          </w:p>
        </w:tc>
        <w:tc>
          <w:tcPr>
            <w:tcW w:w="2310" w:type="pct"/>
          </w:tcPr>
          <w:p>
            <w:pPr/>
          </w:p>
        </w:tc>
      </w:tr>
      <w:tr>
        <w:tc>
          <w:tcPr>
            <w:tcW w:w="2310" w:type="pct"/>
          </w:tcPr>
          <w:p>
            <w:pPr/>
            <w:r>
              <w:t>\Other Docs\Test.xaml</w:t>
            </w:r>
          </w:p>
        </w:tc>
        <w:tc>
          <w:tcPr>
            <w:tcW w:w="2310" w:type="pct"/>
          </w:tcPr>
          <w:p>
            <w:pPr/>
          </w:p>
        </w:tc>
        <w:tc>
          <w:tcPr>
            <w:tcW w:w="2310" w:type="pct"/>
          </w:tcPr>
          <w:p>
            <w:pPr/>
          </w:p>
        </w:tc>
      </w:tr>
      <w:tr>
        <w:tc>
          <w:tcPr>
            <w:tcW w:w="2310" w:type="pct"/>
          </w:tcPr>
          <w:p>
            <w:pPr/>
            <w:r>
              <w:t>\Other Docs\test1.xaml</w:t>
            </w:r>
          </w:p>
        </w:tc>
        <w:tc>
          <w:tcPr>
            <w:tcW w:w="2310" w:type="pct"/>
          </w:tcPr>
          <w:p>
            <w:pPr/>
          </w:p>
        </w:tc>
        <w:tc>
          <w:tcPr>
            <w:tcW w:w="2310" w:type="pct"/>
          </w:tcPr>
          <w:p>
            <w:pPr/>
          </w:p>
        </w:tc>
      </w:tr>
      <w:tr>
        <w:tc>
          <w:tcPr>
            <w:tcW w:w="2310" w:type="pct"/>
          </w:tcPr>
          <w:p>
            <w:pPr/>
            <w:r>
              <w:t>\Other Docs\testnew(Autosaved).xaml</w:t>
            </w:r>
          </w:p>
        </w:tc>
        <w:tc>
          <w:tcPr>
            <w:tcW w:w="2310" w:type="pct"/>
          </w:tcPr>
          <w:p>
            <w:pPr/>
          </w:p>
        </w:tc>
        <w:tc>
          <w:tcPr>
            <w:tcW w:w="2310" w:type="pct"/>
          </w:tcPr>
          <w:p>
            <w:pPr/>
          </w:p>
        </w:tc>
      </w:tr>
      <w:tr>
        <w:tc>
          <w:tcPr>
            <w:tcW w:w="2310" w:type="pct"/>
          </w:tcPr>
          <w:p>
            <w:pPr/>
            <w:r>
              <w:t>\Other Docs\testnew.xaml</w:t>
            </w:r>
          </w:p>
        </w:tc>
        <w:tc>
          <w:tcPr>
            <w:tcW w:w="2310" w:type="pct"/>
          </w:tcPr>
          <w:p>
            <w:pPr/>
          </w:p>
        </w:tc>
        <w:tc>
          <w:tcPr>
            <w:tcW w:w="2310" w:type="pct"/>
          </w:tcPr>
          <w:p>
            <w:pPr/>
          </w:p>
        </w:tc>
      </w:tr>
      <w:tr>
        <w:tc>
          <w:tcPr>
            <w:tcW w:w="2310" w:type="pct"/>
          </w:tcPr>
          <w:p>
            <w:pPr/>
            <w:r>
              <w:t>\Read excel\Read Excel Sheet.xaml</w:t>
            </w:r>
          </w:p>
        </w:tc>
        <w:tc>
          <w:tcPr>
            <w:tcW w:w="2310" w:type="pct"/>
          </w:tcPr>
          <w:p>
            <w:pPr/>
          </w:p>
        </w:tc>
        <w:tc>
          <w:tcPr>
            <w:tcW w:w="2310" w:type="pct"/>
          </w:tcPr>
          <w:p>
            <w:pPr/>
            <w:r>
              <w:t>•Intsetting\InitAllSettings.xaml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[1.15.2]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UiPathTeam.ExcelSheetToImage.Activities:   [1.0.0.4]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de955fff9b104149" /><Relationship Type="http://schemas.openxmlformats.org/officeDocument/2006/relationships/numbering" Target="/word/numbering.xml" Id="Rfda4d1c9f4214aa2" /><Relationship Type="http://schemas.openxmlformats.org/officeDocument/2006/relationships/settings" Target="/word/settings.xml" Id="Rf400d609617c48da" /></Relationships>
</file>